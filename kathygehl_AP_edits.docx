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6851A" w14:textId="756D3F10" w:rsidR="00045373" w:rsidRPr="00045373" w:rsidRDefault="00045373" w:rsidP="00045373">
      <w:pPr>
        <w:spacing w:line="240" w:lineRule="auto"/>
        <w:jc w:val="center"/>
        <w:rPr>
          <w:ins w:id="0" w:author="Katharine Gehl" w:date="2019-02-05T13:54:00Z"/>
          <w:rFonts w:ascii="Times New Roman" w:hAnsi="Times New Roman" w:cs="Times New Roman"/>
          <w:rPrChange w:id="1" w:author="Katharine Gehl" w:date="2019-02-05T13:54:00Z">
            <w:rPr>
              <w:ins w:id="2" w:author="Katharine Gehl" w:date="2019-02-05T13:54:00Z"/>
              <w:rFonts w:ascii="Times New Roman" w:hAnsi="Times New Roman" w:cs="Times New Roman"/>
              <w:b/>
            </w:rPr>
          </w:rPrChange>
        </w:rPr>
        <w:pPrChange w:id="3" w:author="Katharine Gehl" w:date="2019-02-05T13:54:00Z">
          <w:pPr>
            <w:spacing w:line="240" w:lineRule="auto"/>
          </w:pPr>
        </w:pPrChange>
      </w:pPr>
      <w:ins w:id="4" w:author="Katharine Gehl" w:date="2019-02-05T14:03:00Z">
        <w:r>
          <w:rPr>
            <w:rFonts w:ascii="Times New Roman" w:hAnsi="Times New Roman" w:cs="Times New Roman"/>
          </w:rPr>
          <w:t>Calculate n</w:t>
        </w:r>
      </w:ins>
      <w:ins w:id="5" w:author="Katharine Gehl" w:date="2019-02-05T13:54:00Z">
        <w:r>
          <w:rPr>
            <w:rFonts w:ascii="Times New Roman" w:hAnsi="Times New Roman" w:cs="Times New Roman"/>
          </w:rPr>
          <w:t xml:space="preserve">itrous oxide </w:t>
        </w:r>
      </w:ins>
      <w:ins w:id="6" w:author="Katharine Gehl" w:date="2019-02-05T14:03:00Z">
        <w:r>
          <w:rPr>
            <w:rFonts w:ascii="Times New Roman" w:hAnsi="Times New Roman" w:cs="Times New Roman"/>
          </w:rPr>
          <w:t>flux</w:t>
        </w:r>
      </w:ins>
      <w:ins w:id="7" w:author="Katharine Gehl" w:date="2019-02-05T13:54:00Z">
        <w:r>
          <w:rPr>
            <w:rFonts w:ascii="Times New Roman" w:hAnsi="Times New Roman" w:cs="Times New Roman"/>
          </w:rPr>
          <w:t xml:space="preserve"> from sorghum cropping systems in the Great Plains</w:t>
        </w:r>
      </w:ins>
    </w:p>
    <w:p w14:paraId="13085E47" w14:textId="5C6F5617" w:rsidR="00671D13" w:rsidRDefault="007E5AE9" w:rsidP="004033DF">
      <w:pPr>
        <w:spacing w:line="240" w:lineRule="auto"/>
        <w:rPr>
          <w:rFonts w:ascii="Times New Roman" w:hAnsi="Times New Roman" w:cs="Times New Roman"/>
          <w:b/>
        </w:rPr>
      </w:pPr>
      <w:r>
        <w:rPr>
          <w:rFonts w:ascii="Times New Roman" w:hAnsi="Times New Roman" w:cs="Times New Roman"/>
          <w:b/>
        </w:rPr>
        <w:t xml:space="preserve">Background and </w:t>
      </w:r>
      <w:r w:rsidR="00671D13" w:rsidRPr="00F944BC">
        <w:rPr>
          <w:rFonts w:ascii="Times New Roman" w:hAnsi="Times New Roman" w:cs="Times New Roman"/>
          <w:b/>
        </w:rPr>
        <w:t>Objectives</w:t>
      </w:r>
      <w:bookmarkStart w:id="8" w:name="_GoBack"/>
      <w:bookmarkEnd w:id="8"/>
    </w:p>
    <w:p w14:paraId="4315763A" w14:textId="5AE2E778" w:rsidR="007E5AE9" w:rsidRPr="004033DF" w:rsidRDefault="007E5AE9" w:rsidP="004033DF">
      <w:pPr>
        <w:spacing w:line="240" w:lineRule="auto"/>
        <w:rPr>
          <w:rFonts w:ascii="Times New Roman" w:hAnsi="Times New Roman" w:cs="Times New Roman"/>
        </w:rPr>
      </w:pPr>
      <w:r w:rsidRPr="004033DF">
        <w:rPr>
          <w:rFonts w:ascii="Times New Roman" w:hAnsi="Times New Roman" w:cs="Times New Roman"/>
        </w:rPr>
        <w:t>Nitrous oxide (N</w:t>
      </w:r>
      <w:r w:rsidRPr="004033DF">
        <w:rPr>
          <w:rFonts w:ascii="Times New Roman" w:hAnsi="Times New Roman" w:cs="Times New Roman"/>
          <w:vertAlign w:val="subscript"/>
        </w:rPr>
        <w:t>2</w:t>
      </w:r>
      <w:r w:rsidRPr="004033DF">
        <w:rPr>
          <w:rFonts w:ascii="Times New Roman" w:hAnsi="Times New Roman" w:cs="Times New Roman"/>
        </w:rPr>
        <w:t xml:space="preserve">O) emissions from grain sorghum has recently been identified as a critical research gap that is limiting the </w:t>
      </w:r>
      <w:commentRangeStart w:id="9"/>
      <w:r w:rsidRPr="004033DF">
        <w:rPr>
          <w:rFonts w:ascii="Times New Roman" w:hAnsi="Times New Roman" w:cs="Times New Roman"/>
        </w:rPr>
        <w:t xml:space="preserve">life cycle </w:t>
      </w:r>
      <w:commentRangeEnd w:id="9"/>
      <w:r w:rsidR="0063328B">
        <w:rPr>
          <w:rStyle w:val="CommentReference"/>
        </w:rPr>
        <w:commentReference w:id="9"/>
      </w:r>
      <w:r w:rsidRPr="004033DF">
        <w:rPr>
          <w:rFonts w:ascii="Times New Roman" w:hAnsi="Times New Roman" w:cs="Times New Roman"/>
        </w:rPr>
        <w:t>assessment for grain sorghum. Recent changes in the life cycle assessment of corn has resulted in grain sorghum appearing to be less favorable to corn. Study sites have been established in Colby, KS</w:t>
      </w:r>
      <w:ins w:id="10" w:author="Andres Patrignani" w:date="2019-02-04T22:32:00Z">
        <w:r w:rsidR="0063328B">
          <w:rPr>
            <w:rFonts w:ascii="Times New Roman" w:hAnsi="Times New Roman" w:cs="Times New Roman"/>
          </w:rPr>
          <w:t xml:space="preserve"> </w:t>
        </w:r>
      </w:ins>
      <w:del w:id="11" w:author="Andres Patrignani" w:date="2019-02-04T22:32:00Z">
        <w:r w:rsidRPr="004033DF" w:rsidDel="0063328B">
          <w:rPr>
            <w:rFonts w:ascii="Times New Roman" w:hAnsi="Times New Roman" w:cs="Times New Roman"/>
          </w:rPr>
          <w:delText xml:space="preserve">, </w:delText>
        </w:r>
      </w:del>
      <w:r w:rsidRPr="004033DF">
        <w:rPr>
          <w:rFonts w:ascii="Times New Roman" w:hAnsi="Times New Roman" w:cs="Times New Roman"/>
        </w:rPr>
        <w:t xml:space="preserve">and </w:t>
      </w:r>
      <w:proofErr w:type="spellStart"/>
      <w:r w:rsidRPr="004033DF">
        <w:rPr>
          <w:rFonts w:ascii="Times New Roman" w:hAnsi="Times New Roman" w:cs="Times New Roman"/>
        </w:rPr>
        <w:t>Goodwell</w:t>
      </w:r>
      <w:proofErr w:type="spellEnd"/>
      <w:r w:rsidRPr="004033DF">
        <w:rPr>
          <w:rFonts w:ascii="Times New Roman" w:hAnsi="Times New Roman" w:cs="Times New Roman"/>
        </w:rPr>
        <w:t>, OK</w:t>
      </w:r>
      <w:del w:id="12" w:author="Andres Patrignani" w:date="2019-02-04T22:32:00Z">
        <w:r w:rsidRPr="004033DF" w:rsidDel="0063328B">
          <w:rPr>
            <w:rFonts w:ascii="Times New Roman" w:hAnsi="Times New Roman" w:cs="Times New Roman"/>
          </w:rPr>
          <w:delText>,</w:delText>
        </w:r>
      </w:del>
      <w:r w:rsidRPr="004033DF">
        <w:rPr>
          <w:rFonts w:ascii="Times New Roman" w:hAnsi="Times New Roman" w:cs="Times New Roman"/>
        </w:rPr>
        <w:t xml:space="preserve"> to quantify nitrous oxi</w:t>
      </w:r>
      <w:r w:rsidR="004033DF">
        <w:rPr>
          <w:rFonts w:ascii="Times New Roman" w:hAnsi="Times New Roman" w:cs="Times New Roman"/>
        </w:rPr>
        <w:t xml:space="preserve">de emissions from </w:t>
      </w:r>
      <w:ins w:id="13" w:author="Andres Patrignani" w:date="2019-02-04T22:32:00Z">
        <w:r w:rsidR="0063328B">
          <w:rPr>
            <w:rFonts w:ascii="Times New Roman" w:hAnsi="Times New Roman" w:cs="Times New Roman"/>
          </w:rPr>
          <w:t xml:space="preserve">fields/plots planted with </w:t>
        </w:r>
      </w:ins>
      <w:r w:rsidR="004033DF">
        <w:rPr>
          <w:rFonts w:ascii="Times New Roman" w:hAnsi="Times New Roman" w:cs="Times New Roman"/>
        </w:rPr>
        <w:t>grain sorghum.</w:t>
      </w:r>
    </w:p>
    <w:p w14:paraId="29655DE6" w14:textId="77777777" w:rsidR="00671D13" w:rsidRPr="00F944BC" w:rsidRDefault="00671D13" w:rsidP="004033DF">
      <w:pPr>
        <w:spacing w:line="240" w:lineRule="auto"/>
        <w:rPr>
          <w:rFonts w:ascii="Times New Roman" w:hAnsi="Times New Roman" w:cs="Times New Roman"/>
        </w:rPr>
      </w:pPr>
      <w:r w:rsidRPr="00F944BC">
        <w:rPr>
          <w:rFonts w:ascii="Times New Roman" w:hAnsi="Times New Roman" w:cs="Times New Roman"/>
        </w:rPr>
        <w:t>The primary objectives of this coding project are to 1) Import a large data stream of N</w:t>
      </w:r>
      <w:r w:rsidRPr="00F944BC">
        <w:rPr>
          <w:rFonts w:ascii="Times New Roman" w:hAnsi="Times New Roman" w:cs="Times New Roman"/>
          <w:vertAlign w:val="subscript"/>
        </w:rPr>
        <w:t>2</w:t>
      </w:r>
      <w:r w:rsidRPr="00F944BC">
        <w:rPr>
          <w:rFonts w:ascii="Times New Roman" w:hAnsi="Times New Roman" w:cs="Times New Roman"/>
        </w:rPr>
        <w:t xml:space="preserve">O gas sample measurements, </w:t>
      </w:r>
      <w:r w:rsidR="007A7B67">
        <w:rPr>
          <w:rFonts w:ascii="Times New Roman" w:hAnsi="Times New Roman" w:cs="Times New Roman"/>
        </w:rPr>
        <w:t>2</w:t>
      </w:r>
      <w:r w:rsidRPr="00F944BC">
        <w:rPr>
          <w:rFonts w:ascii="Times New Roman" w:hAnsi="Times New Roman" w:cs="Times New Roman"/>
        </w:rPr>
        <w:t xml:space="preserve">) perform a </w:t>
      </w:r>
      <w:r w:rsidR="00E807EB" w:rsidRPr="00F944BC">
        <w:rPr>
          <w:rFonts w:ascii="Times New Roman" w:hAnsi="Times New Roman" w:cs="Times New Roman"/>
        </w:rPr>
        <w:t xml:space="preserve">linear </w:t>
      </w:r>
      <w:r w:rsidRPr="00F944BC">
        <w:rPr>
          <w:rFonts w:ascii="Times New Roman" w:hAnsi="Times New Roman" w:cs="Times New Roman"/>
        </w:rPr>
        <w:t xml:space="preserve">regression analysis over the time sequence </w:t>
      </w:r>
      <w:r w:rsidR="00E807EB" w:rsidRPr="00F944BC">
        <w:rPr>
          <w:rFonts w:ascii="Times New Roman" w:hAnsi="Times New Roman" w:cs="Times New Roman"/>
        </w:rPr>
        <w:t>(</w:t>
      </w:r>
      <w:commentRangeStart w:id="14"/>
      <w:r w:rsidR="00E807EB" w:rsidRPr="00F944BC">
        <w:rPr>
          <w:rFonts w:ascii="Times New Roman" w:hAnsi="Times New Roman" w:cs="Times New Roman"/>
        </w:rPr>
        <w:t>0 min, 15 min, 30 min, and 45 min</w:t>
      </w:r>
      <w:commentRangeEnd w:id="14"/>
      <w:r w:rsidR="0063328B">
        <w:rPr>
          <w:rStyle w:val="CommentReference"/>
        </w:rPr>
        <w:commentReference w:id="14"/>
      </w:r>
      <w:r w:rsidR="00E807EB" w:rsidRPr="00F944BC">
        <w:rPr>
          <w:rFonts w:ascii="Times New Roman" w:hAnsi="Times New Roman" w:cs="Times New Roman"/>
        </w:rPr>
        <w:t xml:space="preserve">) </w:t>
      </w:r>
      <w:r w:rsidRPr="00F944BC">
        <w:rPr>
          <w:rFonts w:ascii="Times New Roman" w:hAnsi="Times New Roman" w:cs="Times New Roman"/>
        </w:rPr>
        <w:t>to determine the slope</w:t>
      </w:r>
      <w:r w:rsidR="007A7B67">
        <w:rPr>
          <w:rFonts w:ascii="Times New Roman" w:hAnsi="Times New Roman" w:cs="Times New Roman"/>
        </w:rPr>
        <w:t xml:space="preserve">, </w:t>
      </w:r>
      <w:commentRangeStart w:id="15"/>
      <w:r w:rsidR="007A7B67">
        <w:rPr>
          <w:rFonts w:ascii="Times New Roman" w:hAnsi="Times New Roman" w:cs="Times New Roman"/>
        </w:rPr>
        <w:t>3</w:t>
      </w:r>
      <w:r w:rsidR="00E807EB" w:rsidRPr="00F944BC">
        <w:rPr>
          <w:rFonts w:ascii="Times New Roman" w:hAnsi="Times New Roman" w:cs="Times New Roman"/>
        </w:rPr>
        <w:t>) calculate R</w:t>
      </w:r>
      <w:r w:rsidR="00E807EB" w:rsidRPr="00F944BC">
        <w:rPr>
          <w:rFonts w:ascii="Times New Roman" w:hAnsi="Times New Roman" w:cs="Times New Roman"/>
          <w:vertAlign w:val="superscript"/>
        </w:rPr>
        <w:t>2</w:t>
      </w:r>
      <w:r w:rsidR="00904381">
        <w:rPr>
          <w:rFonts w:ascii="Times New Roman" w:hAnsi="Times New Roman" w:cs="Times New Roman"/>
        </w:rPr>
        <w:t xml:space="preserve">, </w:t>
      </w:r>
      <w:r w:rsidR="007A7B67">
        <w:rPr>
          <w:rFonts w:ascii="Times New Roman" w:hAnsi="Times New Roman" w:cs="Times New Roman"/>
        </w:rPr>
        <w:t>Critical T</w:t>
      </w:r>
      <w:r w:rsidR="00904381">
        <w:rPr>
          <w:rFonts w:ascii="Times New Roman" w:hAnsi="Times New Roman" w:cs="Times New Roman"/>
        </w:rPr>
        <w:t xml:space="preserve"> and </w:t>
      </w:r>
      <w:r w:rsidR="007A7B67">
        <w:rPr>
          <w:rFonts w:ascii="Times New Roman" w:hAnsi="Times New Roman" w:cs="Times New Roman"/>
        </w:rPr>
        <w:t>T-Stat values</w:t>
      </w:r>
      <w:commentRangeEnd w:id="15"/>
      <w:r w:rsidR="0063328B">
        <w:rPr>
          <w:rStyle w:val="CommentReference"/>
        </w:rPr>
        <w:commentReference w:id="15"/>
      </w:r>
      <w:r w:rsidR="007A7B67">
        <w:rPr>
          <w:rFonts w:ascii="Times New Roman" w:hAnsi="Times New Roman" w:cs="Times New Roman"/>
        </w:rPr>
        <w:t>, 4</w:t>
      </w:r>
      <w:r w:rsidR="00904381">
        <w:rPr>
          <w:rFonts w:ascii="Times New Roman" w:hAnsi="Times New Roman" w:cs="Times New Roman"/>
        </w:rPr>
        <w:t xml:space="preserve">) compare T values to assess if slope is different from zero, </w:t>
      </w:r>
      <w:commentRangeStart w:id="16"/>
      <w:r w:rsidR="007A7B67">
        <w:rPr>
          <w:rFonts w:ascii="Times New Roman" w:hAnsi="Times New Roman" w:cs="Times New Roman"/>
        </w:rPr>
        <w:t>5</w:t>
      </w:r>
      <w:r w:rsidR="00904381">
        <w:rPr>
          <w:rFonts w:ascii="Times New Roman" w:hAnsi="Times New Roman" w:cs="Times New Roman"/>
        </w:rPr>
        <w:t>)</w:t>
      </w:r>
      <w:r w:rsidRPr="00F944BC">
        <w:rPr>
          <w:rFonts w:ascii="Times New Roman" w:hAnsi="Times New Roman" w:cs="Times New Roman"/>
        </w:rPr>
        <w:t xml:space="preserve"> to calculate the </w:t>
      </w:r>
      <w:r w:rsidR="00904381">
        <w:rPr>
          <w:rFonts w:ascii="Times New Roman" w:hAnsi="Times New Roman" w:cs="Times New Roman"/>
        </w:rPr>
        <w:t xml:space="preserve">daily and cumulative </w:t>
      </w:r>
      <w:r w:rsidRPr="00F944BC">
        <w:rPr>
          <w:rFonts w:ascii="Times New Roman" w:hAnsi="Times New Roman" w:cs="Times New Roman"/>
        </w:rPr>
        <w:t>N</w:t>
      </w:r>
      <w:r w:rsidRPr="00F944BC">
        <w:rPr>
          <w:rFonts w:ascii="Times New Roman" w:hAnsi="Times New Roman" w:cs="Times New Roman"/>
          <w:vertAlign w:val="subscript"/>
        </w:rPr>
        <w:t>2</w:t>
      </w:r>
      <w:r w:rsidR="00904381">
        <w:rPr>
          <w:rFonts w:ascii="Times New Roman" w:hAnsi="Times New Roman" w:cs="Times New Roman"/>
        </w:rPr>
        <w:t>O flux</w:t>
      </w:r>
      <w:commentRangeEnd w:id="16"/>
      <w:r w:rsidR="0063328B">
        <w:rPr>
          <w:rStyle w:val="CommentReference"/>
        </w:rPr>
        <w:commentReference w:id="16"/>
      </w:r>
      <w:r w:rsidR="007A7B67">
        <w:rPr>
          <w:rFonts w:ascii="Times New Roman" w:hAnsi="Times New Roman" w:cs="Times New Roman"/>
        </w:rPr>
        <w:t>, and</w:t>
      </w:r>
      <w:r w:rsidRPr="00F944BC">
        <w:rPr>
          <w:rFonts w:ascii="Times New Roman" w:hAnsi="Times New Roman" w:cs="Times New Roman"/>
        </w:rPr>
        <w:t xml:space="preserve"> </w:t>
      </w:r>
      <w:r w:rsidR="007A7B67">
        <w:rPr>
          <w:rFonts w:ascii="Times New Roman" w:hAnsi="Times New Roman" w:cs="Times New Roman"/>
        </w:rPr>
        <w:t>6</w:t>
      </w:r>
      <w:r w:rsidR="007A7B67" w:rsidRPr="00F944BC">
        <w:rPr>
          <w:rFonts w:ascii="Times New Roman" w:hAnsi="Times New Roman" w:cs="Times New Roman"/>
        </w:rPr>
        <w:t>) Organize them by plot/treatment and time sampled</w:t>
      </w:r>
      <w:r w:rsidR="007A7B67">
        <w:rPr>
          <w:rFonts w:ascii="Times New Roman" w:hAnsi="Times New Roman" w:cs="Times New Roman"/>
        </w:rPr>
        <w:t xml:space="preserve"> into a new .csv file. </w:t>
      </w:r>
      <w:r w:rsidRPr="00F944BC">
        <w:rPr>
          <w:rFonts w:ascii="Times New Roman" w:hAnsi="Times New Roman" w:cs="Times New Roman"/>
        </w:rPr>
        <w:t xml:space="preserve">The code will need to take into account </w:t>
      </w:r>
      <w:r w:rsidR="0093670F" w:rsidRPr="00F944BC">
        <w:rPr>
          <w:rFonts w:ascii="Times New Roman" w:hAnsi="Times New Roman" w:cs="Times New Roman"/>
        </w:rPr>
        <w:t xml:space="preserve">that some slopes will result in negative values which should be changed to zeros </w:t>
      </w:r>
      <w:r w:rsidR="00E807EB" w:rsidRPr="00F944BC">
        <w:rPr>
          <w:rFonts w:ascii="Times New Roman" w:hAnsi="Times New Roman" w:cs="Times New Roman"/>
        </w:rPr>
        <w:t xml:space="preserve">to calculate </w:t>
      </w:r>
      <w:r w:rsidR="0093670F" w:rsidRPr="00F944BC">
        <w:rPr>
          <w:rFonts w:ascii="Times New Roman" w:hAnsi="Times New Roman" w:cs="Times New Roman"/>
        </w:rPr>
        <w:t>for the flux.</w:t>
      </w:r>
    </w:p>
    <w:p w14:paraId="30CFF754" w14:textId="77777777"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b/>
        </w:rPr>
        <w:t>Outcomes</w:t>
      </w:r>
    </w:p>
    <w:p w14:paraId="355022E4" w14:textId="77777777"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rPr>
        <w:t>The desired outcomes for this proposed code are:</w:t>
      </w:r>
    </w:p>
    <w:p w14:paraId="5E574258"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Successful import of gas sample measurements</w:t>
      </w:r>
    </w:p>
    <w:p w14:paraId="549908AD" w14:textId="77777777" w:rsidR="0093670F" w:rsidRPr="00F944BC" w:rsidRDefault="00E807EB"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Organized by treatment and plot across the </w:t>
      </w:r>
      <w:r w:rsidR="0093670F" w:rsidRPr="00F944BC">
        <w:rPr>
          <w:rFonts w:ascii="Times New Roman" w:hAnsi="Times New Roman" w:cs="Times New Roman"/>
        </w:rPr>
        <w:t>time series that can be exported to an Excel spreadsheet if needed</w:t>
      </w:r>
    </w:p>
    <w:p w14:paraId="0DEEC578"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Linear regression calculation over the time series to estimate </w:t>
      </w:r>
      <w:r w:rsidR="00904381">
        <w:rPr>
          <w:rFonts w:ascii="Times New Roman" w:hAnsi="Times New Roman" w:cs="Times New Roman"/>
        </w:rPr>
        <w:t>daily and cumulative N</w:t>
      </w:r>
      <w:r w:rsidR="00904381" w:rsidRPr="00904381">
        <w:rPr>
          <w:rFonts w:ascii="Times New Roman" w:hAnsi="Times New Roman" w:cs="Times New Roman"/>
          <w:vertAlign w:val="subscript"/>
        </w:rPr>
        <w:t>2</w:t>
      </w:r>
      <w:r w:rsidR="00904381">
        <w:rPr>
          <w:rFonts w:ascii="Times New Roman" w:hAnsi="Times New Roman" w:cs="Times New Roman"/>
        </w:rPr>
        <w:t xml:space="preserve">O </w:t>
      </w:r>
      <w:r w:rsidRPr="00F944BC">
        <w:rPr>
          <w:rFonts w:ascii="Times New Roman" w:hAnsi="Times New Roman" w:cs="Times New Roman"/>
        </w:rPr>
        <w:t>flux</w:t>
      </w:r>
      <w:r w:rsidR="00E807EB" w:rsidRPr="00F944BC">
        <w:rPr>
          <w:rFonts w:ascii="Times New Roman" w:hAnsi="Times New Roman" w:cs="Times New Roman"/>
        </w:rPr>
        <w:t xml:space="preserve"> with an R</w:t>
      </w:r>
      <w:r w:rsidR="00E807EB" w:rsidRPr="00F944BC">
        <w:rPr>
          <w:rFonts w:ascii="Times New Roman" w:hAnsi="Times New Roman" w:cs="Times New Roman"/>
          <w:vertAlign w:val="superscript"/>
        </w:rPr>
        <w:t>2</w:t>
      </w:r>
      <w:r w:rsidR="00E807EB" w:rsidRPr="00F944BC">
        <w:rPr>
          <w:rFonts w:ascii="Times New Roman" w:hAnsi="Times New Roman" w:cs="Times New Roman"/>
        </w:rPr>
        <w:t xml:space="preserve"> value</w:t>
      </w:r>
    </w:p>
    <w:p w14:paraId="1C1A404C"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Negative slope measurements </w:t>
      </w:r>
      <w:r w:rsidR="006700EF">
        <w:rPr>
          <w:rFonts w:ascii="Times New Roman" w:hAnsi="Times New Roman" w:cs="Times New Roman"/>
        </w:rPr>
        <w:t xml:space="preserve">or slightly positive slopes that aren’t different from zero </w:t>
      </w:r>
      <w:r w:rsidRPr="00F944BC">
        <w:rPr>
          <w:rFonts w:ascii="Times New Roman" w:hAnsi="Times New Roman" w:cs="Times New Roman"/>
        </w:rPr>
        <w:t>automatically replaced as “zero” for the flux measurement</w:t>
      </w:r>
    </w:p>
    <w:p w14:paraId="362163D3" w14:textId="77777777" w:rsidR="00C61C31" w:rsidRPr="00F944BC" w:rsidRDefault="00CF2032" w:rsidP="004033DF">
      <w:pPr>
        <w:spacing w:line="240" w:lineRule="auto"/>
        <w:rPr>
          <w:rFonts w:ascii="Times New Roman" w:hAnsi="Times New Roman" w:cs="Times New Roman"/>
        </w:rPr>
      </w:pPr>
      <w:r>
        <w:rPr>
          <w:rFonts w:ascii="Times New Roman" w:hAnsi="Times New Roman" w:cs="Times New Roman"/>
        </w:rPr>
        <w:t>One of the outcomes/goals of the</w:t>
      </w:r>
      <w:r w:rsidR="00C61C31" w:rsidRPr="00F944BC">
        <w:rPr>
          <w:rFonts w:ascii="Times New Roman" w:hAnsi="Times New Roman" w:cs="Times New Roman"/>
        </w:rPr>
        <w:t xml:space="preserve"> research project is calculating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 xml:space="preserve">O emission factor per unit of N applied. This will be </w:t>
      </w:r>
      <w:r>
        <w:rPr>
          <w:rFonts w:ascii="Times New Roman" w:hAnsi="Times New Roman" w:cs="Times New Roman"/>
        </w:rPr>
        <w:t xml:space="preserve">estimated as </w:t>
      </w:r>
      <w:r w:rsidR="00C61C31" w:rsidRPr="00F944BC">
        <w:rPr>
          <w:rFonts w:ascii="Times New Roman" w:hAnsi="Times New Roman" w:cs="Times New Roman"/>
        </w:rPr>
        <w:t>the difference between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O emitted from the control and fertilized treatments.</w:t>
      </w:r>
    </w:p>
    <w:p w14:paraId="39FF62AE" w14:textId="77777777" w:rsidR="00671D13" w:rsidRPr="00F944BC" w:rsidRDefault="008C1583" w:rsidP="004033DF">
      <w:pPr>
        <w:spacing w:line="240" w:lineRule="auto"/>
        <w:rPr>
          <w:rFonts w:ascii="Times New Roman" w:hAnsi="Times New Roman" w:cs="Times New Roman"/>
        </w:rPr>
      </w:pPr>
      <w:r w:rsidRPr="00F944BC">
        <w:rPr>
          <w:rFonts w:ascii="Times New Roman" w:hAnsi="Times New Roman" w:cs="Times New Roman"/>
          <w:b/>
        </w:rPr>
        <w:t>Rationale</w:t>
      </w:r>
    </w:p>
    <w:p w14:paraId="15797C90" w14:textId="77777777" w:rsidR="008C1583" w:rsidRPr="002B0AB8" w:rsidRDefault="008C1583" w:rsidP="004033DF">
      <w:pPr>
        <w:spacing w:line="240" w:lineRule="auto"/>
        <w:rPr>
          <w:rFonts w:ascii="Times New Roman" w:hAnsi="Times New Roman" w:cs="Times New Roman"/>
          <w:b/>
        </w:rPr>
      </w:pPr>
      <w:r w:rsidRPr="00F944BC">
        <w:rPr>
          <w:rFonts w:ascii="Times New Roman" w:hAnsi="Times New Roman" w:cs="Times New Roman"/>
        </w:rPr>
        <w:t xml:space="preserve">The gas samples collected for </w:t>
      </w:r>
      <w:r w:rsidR="00AB39DA" w:rsidRPr="00F944BC">
        <w:rPr>
          <w:rFonts w:ascii="Times New Roman" w:hAnsi="Times New Roman" w:cs="Times New Roman"/>
        </w:rPr>
        <w:t>2018 have already been analyzed and the calculations performed in Excel.</w:t>
      </w:r>
      <w:r w:rsidR="00E807EB" w:rsidRPr="00F944BC">
        <w:rPr>
          <w:rFonts w:ascii="Times New Roman" w:hAnsi="Times New Roman" w:cs="Times New Roman"/>
        </w:rPr>
        <w:t xml:space="preserve">  The raw gas data is imported in one long column. It takes a lot of time to then organize the data in Excel into columns. After organizing the raw</w:t>
      </w:r>
      <w:r w:rsidR="00C61C31" w:rsidRPr="00F944BC">
        <w:rPr>
          <w:rFonts w:ascii="Times New Roman" w:hAnsi="Times New Roman" w:cs="Times New Roman"/>
        </w:rPr>
        <w:t xml:space="preserve"> data</w:t>
      </w:r>
      <w:r w:rsidR="00E807EB" w:rsidRPr="00F944BC">
        <w:rPr>
          <w:rFonts w:ascii="Times New Roman" w:hAnsi="Times New Roman" w:cs="Times New Roman"/>
        </w:rPr>
        <w:t>, then it takes time to run the calculations. The whole process is time consuming</w:t>
      </w:r>
      <w:r w:rsidR="00C61C31" w:rsidRPr="00F944BC">
        <w:rPr>
          <w:rFonts w:ascii="Times New Roman" w:hAnsi="Times New Roman" w:cs="Times New Roman"/>
        </w:rPr>
        <w:t xml:space="preserve"> and is a multi-step process</w:t>
      </w:r>
      <w:r w:rsidR="00E807EB" w:rsidRPr="00F944BC">
        <w:rPr>
          <w:rFonts w:ascii="Times New Roman" w:hAnsi="Times New Roman" w:cs="Times New Roman"/>
        </w:rPr>
        <w:t>. The rationale behind creating this code is to streamlin</w:t>
      </w:r>
      <w:r w:rsidR="00E85509" w:rsidRPr="00F944BC">
        <w:rPr>
          <w:rFonts w:ascii="Times New Roman" w:hAnsi="Times New Roman" w:cs="Times New Roman"/>
        </w:rPr>
        <w:t>e the process resulting in time-saving</w:t>
      </w:r>
      <w:r w:rsidR="006F62FB">
        <w:rPr>
          <w:rFonts w:ascii="Times New Roman" w:hAnsi="Times New Roman" w:cs="Times New Roman"/>
        </w:rPr>
        <w:t xml:space="preserve"> and minimize human error</w:t>
      </w:r>
      <w:r w:rsidR="00E85509" w:rsidRPr="00F944BC">
        <w:rPr>
          <w:rFonts w:ascii="Times New Roman" w:hAnsi="Times New Roman" w:cs="Times New Roman"/>
        </w:rPr>
        <w:t>. A large volume of gas samples will be generated over the course of the project.</w:t>
      </w:r>
      <w:r w:rsidR="006700EF">
        <w:rPr>
          <w:rFonts w:ascii="Times New Roman" w:hAnsi="Times New Roman" w:cs="Times New Roman"/>
        </w:rPr>
        <w:br/>
      </w:r>
      <w:r w:rsidR="002B0AB8">
        <w:rPr>
          <w:rFonts w:ascii="Times New Roman" w:hAnsi="Times New Roman" w:cs="Times New Roman"/>
        </w:rPr>
        <w:br/>
      </w:r>
      <w:r w:rsidR="002B0AB8">
        <w:rPr>
          <w:rFonts w:ascii="Times New Roman" w:hAnsi="Times New Roman" w:cs="Times New Roman"/>
          <w:b/>
        </w:rPr>
        <w:t>Sketch</w:t>
      </w:r>
    </w:p>
    <w:p w14:paraId="70AC617F" w14:textId="77777777" w:rsidR="00671D13" w:rsidRPr="00F944BC" w:rsidRDefault="006700EF" w:rsidP="004033DF">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0254664" wp14:editId="510A2A8A">
            <wp:extent cx="4813586" cy="2009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rev.gif"/>
                    <pic:cNvPicPr/>
                  </pic:nvPicPr>
                  <pic:blipFill>
                    <a:blip r:embed="rId9">
                      <a:extLst>
                        <a:ext uri="{28A0092B-C50C-407E-A947-70E740481C1C}">
                          <a14:useLocalDpi xmlns:a14="http://schemas.microsoft.com/office/drawing/2010/main" val="0"/>
                        </a:ext>
                      </a:extLst>
                    </a:blip>
                    <a:stretch>
                      <a:fillRect/>
                    </a:stretch>
                  </pic:blipFill>
                  <pic:spPr>
                    <a:xfrm>
                      <a:off x="0" y="0"/>
                      <a:ext cx="4820403" cy="2012621"/>
                    </a:xfrm>
                    <a:prstGeom prst="rect">
                      <a:avLst/>
                    </a:prstGeom>
                  </pic:spPr>
                </pic:pic>
              </a:graphicData>
            </a:graphic>
          </wp:inline>
        </w:drawing>
      </w:r>
    </w:p>
    <w:sectPr w:rsidR="00671D13" w:rsidRPr="00F944BC">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ndres Patrignani" w:date="2019-02-04T22:31:00Z" w:initials="AP">
    <w:p w14:paraId="514A54F9" w14:textId="4CB6F93F" w:rsidR="0063328B" w:rsidRDefault="0063328B">
      <w:pPr>
        <w:pStyle w:val="CommentText"/>
      </w:pPr>
      <w:r>
        <w:rPr>
          <w:rStyle w:val="CommentReference"/>
        </w:rPr>
        <w:annotationRef/>
      </w:r>
      <w:r>
        <w:t>What do you exactly mean with life cycle?</w:t>
      </w:r>
    </w:p>
  </w:comment>
  <w:comment w:id="14" w:author="Andres Patrignani" w:date="2019-02-04T22:34:00Z" w:initials="AP">
    <w:p w14:paraId="189ED646" w14:textId="660A75C6" w:rsidR="0063328B" w:rsidRDefault="0063328B">
      <w:pPr>
        <w:pStyle w:val="CommentText"/>
      </w:pPr>
      <w:r>
        <w:rPr>
          <w:rStyle w:val="CommentReference"/>
        </w:rPr>
        <w:annotationRef/>
      </w:r>
      <w:r>
        <w:t>Add the interval of the raw data</w:t>
      </w:r>
    </w:p>
  </w:comment>
  <w:comment w:id="15" w:author="Andres Patrignani" w:date="2019-02-04T22:33:00Z" w:initials="AP">
    <w:p w14:paraId="4DD6BCFC" w14:textId="108D5F80" w:rsidR="0063328B" w:rsidRDefault="0063328B">
      <w:pPr>
        <w:pStyle w:val="CommentText"/>
      </w:pPr>
      <w:r>
        <w:rPr>
          <w:rStyle w:val="CommentReference"/>
        </w:rPr>
        <w:annotationRef/>
      </w:r>
      <w:r>
        <w:t>We will need to find the right python module for this.</w:t>
      </w:r>
    </w:p>
  </w:comment>
  <w:comment w:id="16" w:author="Andres Patrignani" w:date="2019-02-04T22:34:00Z" w:initials="AP">
    <w:p w14:paraId="1A9559D0" w14:textId="0A37C575" w:rsidR="0063328B" w:rsidRDefault="0063328B">
      <w:pPr>
        <w:pStyle w:val="CommentText"/>
      </w:pPr>
      <w:r>
        <w:rPr>
          <w:rStyle w:val="CommentReference"/>
        </w:rPr>
        <w:annotationRef/>
      </w:r>
      <w:r>
        <w:t>This is a great goal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4A54F9" w15:done="0"/>
  <w15:commentEx w15:paraId="189ED646" w15:done="0"/>
  <w15:commentEx w15:paraId="4DD6BCFC" w15:done="0"/>
  <w15:commentEx w15:paraId="1A9559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F6466" w14:textId="77777777" w:rsidR="00A43791" w:rsidRDefault="00A43791" w:rsidP="00671D13">
      <w:pPr>
        <w:spacing w:after="0" w:line="240" w:lineRule="auto"/>
      </w:pPr>
      <w:r>
        <w:separator/>
      </w:r>
    </w:p>
  </w:endnote>
  <w:endnote w:type="continuationSeparator" w:id="0">
    <w:p w14:paraId="0600B423" w14:textId="77777777" w:rsidR="00A43791" w:rsidRDefault="00A43791" w:rsidP="0067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E1509" w14:textId="77777777" w:rsidR="00A43791" w:rsidRDefault="00A43791" w:rsidP="00671D13">
      <w:pPr>
        <w:spacing w:after="0" w:line="240" w:lineRule="auto"/>
      </w:pPr>
      <w:r>
        <w:separator/>
      </w:r>
    </w:p>
  </w:footnote>
  <w:footnote w:type="continuationSeparator" w:id="0">
    <w:p w14:paraId="44C0B71B" w14:textId="77777777" w:rsidR="00A43791" w:rsidRDefault="00A43791" w:rsidP="0067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3EACA" w14:textId="77777777" w:rsidR="00671D13" w:rsidRDefault="00671D13">
    <w:pPr>
      <w:pStyle w:val="Header"/>
    </w:pPr>
    <w:r>
      <w:t>January 31, 2019</w:t>
    </w:r>
    <w:r>
      <w:ptab w:relativeTo="margin" w:alignment="center" w:leader="none"/>
    </w:r>
    <w:r>
      <w:t>AGRON 935 - Coding Project Proposal</w:t>
    </w:r>
    <w:r>
      <w:ptab w:relativeTo="margin" w:alignment="right" w:leader="none"/>
    </w:r>
    <w:r>
      <w:t>Kathy Gehl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0B7"/>
    <w:multiLevelType w:val="hybridMultilevel"/>
    <w:tmpl w:val="E5F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arine Gehl">
    <w15:presenceInfo w15:providerId="None" w15:userId="Katharine Gehl"/>
  </w15:person>
  <w15:person w15:author="Andres Patrignani">
    <w15:presenceInfo w15:providerId="None" w15:userId="Andres Patrign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13"/>
    <w:rsid w:val="00024CC5"/>
    <w:rsid w:val="00045373"/>
    <w:rsid w:val="000A65D3"/>
    <w:rsid w:val="00162AC8"/>
    <w:rsid w:val="002B0AB8"/>
    <w:rsid w:val="004033DF"/>
    <w:rsid w:val="0063328B"/>
    <w:rsid w:val="006700EF"/>
    <w:rsid w:val="00671D13"/>
    <w:rsid w:val="006C1081"/>
    <w:rsid w:val="006F62FB"/>
    <w:rsid w:val="007A7B67"/>
    <w:rsid w:val="007B56A7"/>
    <w:rsid w:val="007E5AE9"/>
    <w:rsid w:val="008C1583"/>
    <w:rsid w:val="00904381"/>
    <w:rsid w:val="0093670F"/>
    <w:rsid w:val="00993FAC"/>
    <w:rsid w:val="009C670C"/>
    <w:rsid w:val="00A43791"/>
    <w:rsid w:val="00AB39DA"/>
    <w:rsid w:val="00C61C31"/>
    <w:rsid w:val="00CF2032"/>
    <w:rsid w:val="00E7158F"/>
    <w:rsid w:val="00E807EB"/>
    <w:rsid w:val="00E85509"/>
    <w:rsid w:val="00F9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3F76"/>
  <w15:chartTrackingRefBased/>
  <w15:docId w15:val="{71F63E27-1064-4325-9FA2-C55C28DC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13"/>
  </w:style>
  <w:style w:type="paragraph" w:styleId="Footer">
    <w:name w:val="footer"/>
    <w:basedOn w:val="Normal"/>
    <w:link w:val="FooterChar"/>
    <w:uiPriority w:val="99"/>
    <w:unhideWhenUsed/>
    <w:rsid w:val="0067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13"/>
  </w:style>
  <w:style w:type="paragraph" w:styleId="ListParagraph">
    <w:name w:val="List Paragraph"/>
    <w:basedOn w:val="Normal"/>
    <w:uiPriority w:val="34"/>
    <w:qFormat/>
    <w:rsid w:val="0093670F"/>
    <w:pPr>
      <w:ind w:left="720"/>
      <w:contextualSpacing/>
    </w:pPr>
  </w:style>
  <w:style w:type="paragraph" w:styleId="BalloonText">
    <w:name w:val="Balloon Text"/>
    <w:basedOn w:val="Normal"/>
    <w:link w:val="BalloonTextChar"/>
    <w:uiPriority w:val="99"/>
    <w:semiHidden/>
    <w:unhideWhenUsed/>
    <w:rsid w:val="0090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81"/>
    <w:rPr>
      <w:rFonts w:ascii="Segoe UI" w:hAnsi="Segoe UI" w:cs="Segoe UI"/>
      <w:sz w:val="18"/>
      <w:szCs w:val="18"/>
    </w:rPr>
  </w:style>
  <w:style w:type="character" w:styleId="CommentReference">
    <w:name w:val="annotation reference"/>
    <w:basedOn w:val="DefaultParagraphFont"/>
    <w:uiPriority w:val="99"/>
    <w:semiHidden/>
    <w:unhideWhenUsed/>
    <w:rsid w:val="0063328B"/>
    <w:rPr>
      <w:sz w:val="18"/>
      <w:szCs w:val="18"/>
    </w:rPr>
  </w:style>
  <w:style w:type="paragraph" w:styleId="CommentText">
    <w:name w:val="annotation text"/>
    <w:basedOn w:val="Normal"/>
    <w:link w:val="CommentTextChar"/>
    <w:uiPriority w:val="99"/>
    <w:semiHidden/>
    <w:unhideWhenUsed/>
    <w:rsid w:val="0063328B"/>
    <w:pPr>
      <w:spacing w:line="240" w:lineRule="auto"/>
    </w:pPr>
    <w:rPr>
      <w:sz w:val="24"/>
      <w:szCs w:val="24"/>
    </w:rPr>
  </w:style>
  <w:style w:type="character" w:customStyle="1" w:styleId="CommentTextChar">
    <w:name w:val="Comment Text Char"/>
    <w:basedOn w:val="DefaultParagraphFont"/>
    <w:link w:val="CommentText"/>
    <w:uiPriority w:val="99"/>
    <w:semiHidden/>
    <w:rsid w:val="0063328B"/>
    <w:rPr>
      <w:sz w:val="24"/>
      <w:szCs w:val="24"/>
    </w:rPr>
  </w:style>
  <w:style w:type="paragraph" w:styleId="CommentSubject">
    <w:name w:val="annotation subject"/>
    <w:basedOn w:val="CommentText"/>
    <w:next w:val="CommentText"/>
    <w:link w:val="CommentSubjectChar"/>
    <w:uiPriority w:val="99"/>
    <w:semiHidden/>
    <w:unhideWhenUsed/>
    <w:rsid w:val="0063328B"/>
    <w:rPr>
      <w:b/>
      <w:bCs/>
      <w:sz w:val="20"/>
      <w:szCs w:val="20"/>
    </w:rPr>
  </w:style>
  <w:style w:type="character" w:customStyle="1" w:styleId="CommentSubjectChar">
    <w:name w:val="Comment Subject Char"/>
    <w:basedOn w:val="CommentTextChar"/>
    <w:link w:val="CommentSubject"/>
    <w:uiPriority w:val="99"/>
    <w:semiHidden/>
    <w:rsid w:val="006332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Gehl</dc:creator>
  <cp:keywords/>
  <dc:description/>
  <cp:lastModifiedBy>Katharine Gehl</cp:lastModifiedBy>
  <cp:revision>4</cp:revision>
  <cp:lastPrinted>2019-01-31T18:04:00Z</cp:lastPrinted>
  <dcterms:created xsi:type="dcterms:W3CDTF">2019-02-05T04:31:00Z</dcterms:created>
  <dcterms:modified xsi:type="dcterms:W3CDTF">2019-02-06T17:22:00Z</dcterms:modified>
</cp:coreProperties>
</file>